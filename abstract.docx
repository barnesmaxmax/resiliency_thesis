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22EA3" w14:textId="5E763ADB" w:rsidR="005237DB" w:rsidRPr="005237DB" w:rsidRDefault="005237DB" w:rsidP="005237DB">
      <w:pPr>
        <w:pStyle w:val="NormalWeb"/>
        <w:rPr>
          <w:rFonts w:ascii="NimbusRomNo9L" w:hAnsi="NimbusRomNo9L"/>
          <w:rPrChange w:id="0" w:author="Greg Macfarlane" w:date="2021-11-15T16:08:00Z">
            <w:rPr/>
          </w:rPrChange>
        </w:rPr>
      </w:pPr>
      <w:moveToRangeStart w:id="1" w:author="Greg Macfarlane" w:date="2021-11-15T16:04:00Z" w:name="move87884692"/>
      <w:moveTo w:id="2" w:author="Greg Macfarlane" w:date="2021-11-15T16:04:00Z">
        <w:r>
          <w:rPr>
            <w:rFonts w:ascii="NimbusRomNo9L" w:hAnsi="NimbusRomNo9L"/>
          </w:rPr>
          <w:t>The Utah Department of Transportation (UDOT) manages and maintains a complex statewide network of highways</w:t>
        </w:r>
      </w:moveTo>
      <w:ins w:id="3" w:author="Greg Macfarlane" w:date="2021-11-15T16:04:00Z">
        <w:r w:rsidRPr="005237DB">
          <w:rPr>
            <w:rFonts w:ascii="NimbusRomNo9L" w:hAnsi="NimbusRomNo9L"/>
          </w:rPr>
          <w:t xml:space="preserve"> </w:t>
        </w:r>
      </w:ins>
      <w:ins w:id="4" w:author="Greg Macfarlane" w:date="2021-11-15T16:05:00Z">
        <w:r>
          <w:rPr>
            <w:rFonts w:ascii="NimbusRomNo9L" w:hAnsi="NimbusRomNo9L"/>
          </w:rPr>
          <w:t xml:space="preserve">Recent incidents </w:t>
        </w:r>
      </w:ins>
      <w:ins w:id="5" w:author="Greg Macfarlane" w:date="2021-11-15T16:04:00Z">
        <w:r>
          <w:rPr>
            <w:rFonts w:ascii="NimbusRomNo9L" w:hAnsi="NimbusRomNo9L"/>
          </w:rPr>
          <w:t xml:space="preserve">such as the collapse of the I-35W bridge in Minneapolis, Minnesota, and the I-85/Piedmont Road fire and subsequent bridge collapse in Atlanta, Georgia, have brought identification of </w:t>
        </w:r>
      </w:ins>
      <w:ins w:id="6" w:author="Greg Macfarlane" w:date="2021-11-15T16:06:00Z">
        <w:r>
          <w:rPr>
            <w:rFonts w:ascii="NimbusRomNo9L" w:hAnsi="NimbusRomNo9L"/>
          </w:rPr>
          <w:t xml:space="preserve">transportation network </w:t>
        </w:r>
      </w:ins>
      <w:ins w:id="7" w:author="Greg Macfarlane" w:date="2021-11-15T16:04:00Z">
        <w:r>
          <w:rPr>
            <w:rFonts w:ascii="NimbusRomNo9L" w:hAnsi="NimbusRomNo9L"/>
          </w:rPr>
          <w:t>vulnerabilities to the forefront of</w:t>
        </w:r>
      </w:ins>
      <w:ins w:id="8" w:author="Greg Macfarlane" w:date="2021-11-15T16:06:00Z">
        <w:r>
          <w:rPr>
            <w:rFonts w:ascii="NimbusRomNo9L" w:hAnsi="NimbusRomNo9L"/>
          </w:rPr>
          <w:t xml:space="preserve"> UDOT’s </w:t>
        </w:r>
      </w:ins>
      <w:ins w:id="9" w:author="Greg Macfarlane" w:date="2021-11-15T16:04:00Z">
        <w:r>
          <w:rPr>
            <w:rFonts w:ascii="NimbusRomNo9L" w:hAnsi="NimbusRomNo9L"/>
          </w:rPr>
          <w:t>planning efforts.</w:t>
        </w:r>
      </w:ins>
      <w:ins w:id="10" w:author="Greg Macfarlane" w:date="2021-11-15T16:07:00Z">
        <w:r>
          <w:rPr>
            <w:rFonts w:ascii="NimbusRomNo9L" w:hAnsi="NimbusRomNo9L"/>
          </w:rPr>
          <w:t xml:space="preserve"> Traditional estimates of </w:t>
        </w:r>
      </w:ins>
      <w:ins w:id="11" w:author="Greg Macfarlane" w:date="2021-11-15T16:11:00Z">
        <w:r>
          <w:rPr>
            <w:rFonts w:ascii="NimbusRomNo9L" w:hAnsi="NimbusRomNo9L"/>
          </w:rPr>
          <w:t>transportation network</w:t>
        </w:r>
      </w:ins>
      <w:ins w:id="12" w:author="Greg Macfarlane" w:date="2021-11-15T16:07:00Z">
        <w:r>
          <w:rPr>
            <w:rFonts w:ascii="NimbusRomNo9L" w:hAnsi="NimbusRomNo9L"/>
          </w:rPr>
          <w:t xml:space="preserve"> impacts </w:t>
        </w:r>
      </w:ins>
      <w:ins w:id="13" w:author="Greg Macfarlane" w:date="2021-11-15T16:11:00Z">
        <w:r>
          <w:rPr>
            <w:rFonts w:ascii="NimbusRomNo9L" w:hAnsi="NimbusRomNo9L"/>
          </w:rPr>
          <w:t>have</w:t>
        </w:r>
      </w:ins>
      <w:ins w:id="14" w:author="Greg Macfarlane" w:date="2021-11-15T16:07:00Z">
        <w:r>
          <w:rPr>
            <w:rFonts w:ascii="NimbusRomNo9L" w:hAnsi="NimbusRomNo9L"/>
          </w:rPr>
          <w:t xml:space="preserve"> focused on </w:t>
        </w:r>
      </w:ins>
      <w:ins w:id="15" w:author="Greg Macfarlane" w:date="2021-11-15T16:10:00Z">
        <w:r>
          <w:rPr>
            <w:rFonts w:ascii="NimbusRomNo9L" w:hAnsi="NimbusRomNo9L"/>
          </w:rPr>
          <w:t xml:space="preserve">increases to user </w:t>
        </w:r>
      </w:ins>
      <w:ins w:id="16" w:author="Greg Macfarlane" w:date="2021-11-15T16:07:00Z">
        <w:r>
          <w:rPr>
            <w:rFonts w:ascii="NimbusRomNo9L" w:hAnsi="NimbusRomNo9L"/>
          </w:rPr>
          <w:t>travel time</w:t>
        </w:r>
      </w:ins>
      <w:ins w:id="17" w:author="Greg Macfarlane" w:date="2021-11-15T16:11:00Z">
        <w:r>
          <w:rPr>
            <w:rFonts w:ascii="NimbusRomNo9L" w:hAnsi="NimbusRomNo9L"/>
          </w:rPr>
          <w:t xml:space="preserve"> or the volume of affected traffic,</w:t>
        </w:r>
      </w:ins>
      <w:ins w:id="18" w:author="Greg Macfarlane" w:date="2021-11-15T16:07:00Z">
        <w:r>
          <w:rPr>
            <w:rFonts w:ascii="NimbusRomNo9L" w:hAnsi="NimbusRomNo9L"/>
          </w:rPr>
          <w:t xml:space="preserve"> but</w:t>
        </w:r>
      </w:ins>
      <w:moveTo w:id="19" w:author="Greg Macfarlane" w:date="2021-11-15T16:04:00Z">
        <w:del w:id="20" w:author="Greg Macfarlane" w:date="2021-11-15T16:05:00Z">
          <w:r w:rsidDel="005237DB">
            <w:rPr>
              <w:rFonts w:ascii="NimbusRomNo9L" w:hAnsi="NimbusRomNo9L"/>
            </w:rPr>
            <w:delText>.</w:delText>
          </w:r>
        </w:del>
        <w:del w:id="21" w:author="Greg Macfarlane" w:date="2021-11-15T16:07:00Z">
          <w:r w:rsidDel="005237DB">
            <w:rPr>
              <w:rFonts w:ascii="NimbusRomNo9L" w:hAnsi="NimbusRomNo9L"/>
            </w:rPr>
            <w:delText xml:space="preserve"> </w:delText>
          </w:r>
        </w:del>
      </w:moveTo>
      <w:moveToRangeEnd w:id="1"/>
      <w:ins w:id="22" w:author="Greg Macfarlane" w:date="2021-11-15T16:07:00Z">
        <w:r>
          <w:rPr>
            <w:rFonts w:ascii="NimbusRomNo9L" w:hAnsi="NimbusRomNo9L"/>
          </w:rPr>
          <w:t xml:space="preserve"> s</w:t>
        </w:r>
      </w:ins>
      <w:ins w:id="23" w:author="Greg Macfarlane" w:date="2021-11-15T16:05:00Z">
        <w:r>
          <w:rPr>
            <w:rFonts w:ascii="NimbusRomNo9L" w:hAnsi="NimbusRomNo9L"/>
          </w:rPr>
          <w:t xml:space="preserve">tudies of these </w:t>
        </w:r>
      </w:ins>
      <w:ins w:id="24" w:author="Greg Macfarlane" w:date="2021-11-15T16:06:00Z">
        <w:r>
          <w:rPr>
            <w:rFonts w:ascii="NimbusRomNo9L" w:hAnsi="NimbusRomNo9L"/>
          </w:rPr>
          <w:t>disasters</w:t>
        </w:r>
      </w:ins>
      <w:ins w:id="25" w:author="Greg Macfarlane" w:date="2021-11-15T16:05:00Z">
        <w:r>
          <w:rPr>
            <w:rFonts w:ascii="NimbusRomNo9L" w:hAnsi="NimbusRomNo9L"/>
          </w:rPr>
          <w:t xml:space="preserve"> have revealed that when facing a degraded transportatio</w:t>
        </w:r>
      </w:ins>
      <w:ins w:id="26" w:author="Greg Macfarlane" w:date="2021-11-15T16:06:00Z">
        <w:r>
          <w:rPr>
            <w:rFonts w:ascii="NimbusRomNo9L" w:hAnsi="NimbusRomNo9L"/>
          </w:rPr>
          <w:t xml:space="preserve">n network, people adjust their trip making in terms of destination, mode, and route choice. </w:t>
        </w:r>
      </w:ins>
      <w:r>
        <w:rPr>
          <w:rFonts w:ascii="NimbusRomNo9L" w:hAnsi="NimbusRomNo9L"/>
        </w:rPr>
        <w:t xml:space="preserve">The objective of this thesis is to evaluate the relative systemic criticality of highway links on </w:t>
      </w:r>
      <w:del w:id="27" w:author="Greg Macfarlane" w:date="2021-11-15T16:07:00Z">
        <w:r w:rsidDel="005237DB">
          <w:rPr>
            <w:rFonts w:ascii="NimbusRomNo9L" w:hAnsi="NimbusRomNo9L"/>
          </w:rPr>
          <w:delText>a statewide</w:delText>
        </w:r>
      </w:del>
      <w:ins w:id="28" w:author="Greg Macfarlane" w:date="2021-11-15T16:07:00Z">
        <w:r>
          <w:rPr>
            <w:rFonts w:ascii="NimbusRomNo9L" w:hAnsi="NimbusRomNo9L"/>
          </w:rPr>
          <w:t>Utah’s highway</w:t>
        </w:r>
      </w:ins>
      <w:r>
        <w:rPr>
          <w:rFonts w:ascii="NimbusRomNo9L" w:hAnsi="NimbusRomNo9L"/>
        </w:rPr>
        <w:t xml:space="preserve"> network using a logit-based model sensitive to changes in route path, destina</w:t>
      </w:r>
      <w:del w:id="29" w:author="Greg Macfarlane" w:date="2021-11-15T16:07:00Z">
        <w:r w:rsidDel="005237DB">
          <w:rPr>
            <w:rFonts w:ascii="NimbusRomNo9L" w:hAnsi="NimbusRomNo9L"/>
          </w:rPr>
          <w:delText xml:space="preserve">- </w:delText>
        </w:r>
      </w:del>
      <w:r>
        <w:rPr>
          <w:rFonts w:ascii="NimbusRomNo9L" w:hAnsi="NimbusRomNo9L"/>
        </w:rPr>
        <w:t xml:space="preserve">tion choice, and mode choice. </w:t>
      </w:r>
      <w:del w:id="30" w:author="Greg Macfarlane" w:date="2021-11-15T16:04:00Z">
        <w:r w:rsidDel="005237DB">
          <w:rPr>
            <w:rFonts w:ascii="NimbusRomNo9L" w:hAnsi="NimbusRomNo9L"/>
          </w:rPr>
          <w:delText xml:space="preserve">In recent history, transportation network vulnerabilities have been increasingly scrutinized. Transportation disasters, such as the collapse of the I-35W bridge in Minneapolis, Minnesota, and the I-85/Piedmont Road fire and subsequent bridge collapse in At- lanta, Georgia, have brought identification of vulnerabilities to the forefront of transportation plan- ning efforts. </w:delText>
        </w:r>
      </w:del>
      <w:moveFromRangeStart w:id="31" w:author="Greg Macfarlane" w:date="2021-11-15T16:04:00Z" w:name="move87884692"/>
      <w:moveFrom w:id="32" w:author="Greg Macfarlane" w:date="2021-11-15T16:04:00Z">
        <w:r w:rsidDel="005237DB">
          <w:rPr>
            <w:rFonts w:ascii="NimbusRomNo9L" w:hAnsi="NimbusRomNo9L"/>
          </w:rPr>
          <w:t xml:space="preserve">The Utah Department of Transportation (UDOT) manages and maintains a complex statewide network of highways. </w:t>
        </w:r>
      </w:moveFrom>
      <w:moveFromRangeEnd w:id="31"/>
      <w:del w:id="33" w:author="Greg Macfarlane" w:date="2021-11-15T16:08:00Z">
        <w:r w:rsidDel="005237DB">
          <w:rPr>
            <w:rFonts w:ascii="NimbusRomNo9L" w:hAnsi="NimbusRomNo9L"/>
          </w:rPr>
          <w:delText>Currently, UDOT does not possess a method capable of quickly identifying network vulnerabilities, or potential costs associated with extended road closure. To aid planning efforts, UDOT has developed the Utah Statewide Transportation Model (USTM), which is a trip-based gravity model. USTM estimates the number of trips on Utah’s highway network, however,</w:delText>
        </w:r>
      </w:del>
      <w:ins w:id="34" w:author="Greg Macfarlane" w:date="2021-11-15T16:08:00Z">
        <w:r>
          <w:rPr>
            <w:rFonts w:ascii="NimbusRomNo9L" w:hAnsi="NimbusRomNo9L"/>
          </w:rPr>
          <w:t xml:space="preserve">The current </w:t>
        </w:r>
      </w:ins>
      <w:del w:id="35" w:author="Greg Macfarlane" w:date="2021-11-15T16:08:00Z">
        <w:r w:rsidDel="005237DB">
          <w:rPr>
            <w:rFonts w:ascii="NimbusRomNo9L" w:hAnsi="NimbusRomNo9L"/>
          </w:rPr>
          <w:delText xml:space="preserve"> </w:delText>
        </w:r>
      </w:del>
      <w:r>
        <w:rPr>
          <w:rFonts w:ascii="NimbusRomNo9L" w:hAnsi="NimbusRomNo9L"/>
        </w:rPr>
        <w:t>U</w:t>
      </w:r>
      <w:ins w:id="36" w:author="Greg Macfarlane" w:date="2021-11-15T16:08:00Z">
        <w:r>
          <w:rPr>
            <w:rFonts w:ascii="NimbusRomNo9L" w:hAnsi="NimbusRomNo9L"/>
          </w:rPr>
          <w:t xml:space="preserve">tah </w:t>
        </w:r>
      </w:ins>
      <w:r>
        <w:rPr>
          <w:rFonts w:ascii="NimbusRomNo9L" w:hAnsi="NimbusRomNo9L"/>
        </w:rPr>
        <w:t>S</w:t>
      </w:r>
      <w:ins w:id="37" w:author="Greg Macfarlane" w:date="2021-11-15T16:08:00Z">
        <w:r>
          <w:rPr>
            <w:rFonts w:ascii="NimbusRomNo9L" w:hAnsi="NimbusRomNo9L"/>
          </w:rPr>
          <w:t xml:space="preserve">tatewide </w:t>
        </w:r>
      </w:ins>
      <w:r>
        <w:rPr>
          <w:rFonts w:ascii="NimbusRomNo9L" w:hAnsi="NimbusRomNo9L"/>
        </w:rPr>
        <w:t>T</w:t>
      </w:r>
      <w:ins w:id="38" w:author="Greg Macfarlane" w:date="2021-11-15T16:08:00Z">
        <w:r>
          <w:rPr>
            <w:rFonts w:ascii="NimbusRomNo9L" w:hAnsi="NimbusRomNo9L"/>
          </w:rPr>
          <w:t xml:space="preserve"> </w:t>
        </w:r>
        <w:proofErr w:type="gramStart"/>
        <w:r>
          <w:rPr>
            <w:rFonts w:ascii="NimbusRomNo9L" w:hAnsi="NimbusRomNo9L"/>
          </w:rPr>
          <w:t>ravel</w:t>
        </w:r>
        <w:proofErr w:type="gramEnd"/>
        <w:r>
          <w:rPr>
            <w:rFonts w:ascii="NimbusRomNo9L" w:hAnsi="NimbusRomNo9L"/>
          </w:rPr>
          <w:t xml:space="preserve"> </w:t>
        </w:r>
      </w:ins>
      <w:r>
        <w:rPr>
          <w:rFonts w:ascii="NimbusRomNo9L" w:hAnsi="NimbusRomNo9L"/>
        </w:rPr>
        <w:t>M</w:t>
      </w:r>
      <w:ins w:id="39" w:author="Greg Macfarlane" w:date="2021-11-15T16:08:00Z">
        <w:r>
          <w:rPr>
            <w:rFonts w:ascii="NimbusRomNo9L" w:hAnsi="NimbusRomNo9L"/>
          </w:rPr>
          <w:t>odel (USTM)</w:t>
        </w:r>
      </w:ins>
      <w:r>
        <w:rPr>
          <w:rFonts w:ascii="NimbusRomNo9L" w:hAnsi="NimbusRomNo9L"/>
        </w:rPr>
        <w:t xml:space="preserve"> does not incorporate user mode or destination choice</w:t>
      </w:r>
      <w:ins w:id="40" w:author="Greg Macfarlane" w:date="2021-11-15T16:09:00Z">
        <w:r>
          <w:rPr>
            <w:rFonts w:ascii="NimbusRomNo9L" w:hAnsi="NimbusRomNo9L"/>
          </w:rPr>
          <w:t>, making it unsuitable for this task in its present condition.</w:t>
        </w:r>
      </w:ins>
      <w:del w:id="41" w:author="Greg Macfarlane" w:date="2021-11-15T16:08:00Z">
        <w:r w:rsidDel="005237DB">
          <w:rPr>
            <w:rFonts w:ascii="NimbusRomNo9L" w:hAnsi="NimbusRomNo9L"/>
          </w:rPr>
          <w:delText>.</w:delText>
        </w:r>
      </w:del>
      <w:r>
        <w:rPr>
          <w:rFonts w:ascii="NimbusRomNo9L" w:hAnsi="NimbusRomNo9L"/>
        </w:rPr>
        <w:t xml:space="preserve"> Consequently, </w:t>
      </w:r>
      <w:del w:id="42" w:author="Greg Macfarlane" w:date="2021-11-15T16:10:00Z">
        <w:r w:rsidDel="005237DB">
          <w:rPr>
            <w:rFonts w:ascii="NimbusRomNo9L" w:hAnsi="NimbusRomNo9L"/>
          </w:rPr>
          <w:delText xml:space="preserve">USTMs results are inflexible, meaning that trips cannot change mode or destination. Incorporating choice flexibility into USTM will allow human behavior to be represented. Subsequently, </w:delText>
        </w:r>
      </w:del>
      <w:r>
        <w:rPr>
          <w:rFonts w:ascii="NimbusRomNo9L" w:hAnsi="NimbusRomNo9L"/>
        </w:rPr>
        <w:t xml:space="preserve">this thesis </w:t>
      </w:r>
      <w:del w:id="43" w:author="Greg Macfarlane" w:date="2021-11-15T16:10:00Z">
        <w:r w:rsidDel="005237DB">
          <w:rPr>
            <w:rFonts w:ascii="NimbusRomNo9L" w:hAnsi="NimbusRomNo9L"/>
          </w:rPr>
          <w:delText>seeks to evaluate the relative systemic criticality of highway links on a statewide network using</w:delText>
        </w:r>
      </w:del>
      <w:ins w:id="44" w:author="Greg Macfarlane" w:date="2021-11-15T16:10:00Z">
        <w:r>
          <w:rPr>
            <w:rFonts w:ascii="NimbusRomNo9L" w:hAnsi="NimbusRomNo9L"/>
          </w:rPr>
          <w:t>develops</w:t>
        </w:r>
      </w:ins>
      <w:r>
        <w:rPr>
          <w:rFonts w:ascii="NimbusRomNo9L" w:hAnsi="NimbusRomNo9L"/>
        </w:rPr>
        <w:t xml:space="preserve"> a logit- based </w:t>
      </w:r>
      <w:del w:id="45" w:author="Greg Macfarlane" w:date="2021-11-15T16:10:00Z">
        <w:r w:rsidDel="005237DB">
          <w:rPr>
            <w:rFonts w:ascii="NimbusRomNo9L" w:hAnsi="NimbusRomNo9L"/>
          </w:rPr>
          <w:delText xml:space="preserve">model </w:delText>
        </w:r>
      </w:del>
      <w:ins w:id="46" w:author="Greg Macfarlane" w:date="2021-11-15T16:10:00Z">
        <w:r>
          <w:rPr>
            <w:rFonts w:ascii="NimbusRomNo9L" w:hAnsi="NimbusRomNo9L"/>
          </w:rPr>
          <w:t>model structure</w:t>
        </w:r>
        <w:r>
          <w:rPr>
            <w:rFonts w:ascii="NimbusRomNo9L" w:hAnsi="NimbusRomNo9L"/>
          </w:rPr>
          <w:t xml:space="preserve"> </w:t>
        </w:r>
      </w:ins>
      <w:del w:id="47" w:author="Greg Macfarlane" w:date="2021-11-15T16:10:00Z">
        <w:r w:rsidDel="005237DB">
          <w:rPr>
            <w:rFonts w:ascii="NimbusRomNo9L" w:hAnsi="NimbusRomNo9L"/>
          </w:rPr>
          <w:delText>sensitive to changes in route path,</w:delText>
        </w:r>
      </w:del>
      <w:ins w:id="48" w:author="Greg Macfarlane" w:date="2021-11-15T16:10:00Z">
        <w:r>
          <w:rPr>
            <w:rFonts w:ascii="NimbusRomNo9L" w:hAnsi="NimbusRomNo9L"/>
          </w:rPr>
          <w:t xml:space="preserve">that </w:t>
        </w:r>
      </w:ins>
      <w:ins w:id="49" w:author="Greg Macfarlane" w:date="2021-11-15T16:12:00Z">
        <w:r>
          <w:rPr>
            <w:rFonts w:ascii="NimbusRomNo9L" w:hAnsi="NimbusRomNo9L"/>
          </w:rPr>
          <w:t>evaluates</w:t>
        </w:r>
      </w:ins>
      <w:ins w:id="50" w:author="Greg Macfarlane" w:date="2021-11-15T16:10:00Z">
        <w:r>
          <w:rPr>
            <w:rFonts w:ascii="NimbusRomNo9L" w:hAnsi="NimbusRomNo9L"/>
          </w:rPr>
          <w:t xml:space="preserve"> </w:t>
        </w:r>
      </w:ins>
      <w:ins w:id="51" w:author="Greg Macfarlane" w:date="2021-11-15T16:11:00Z">
        <w:r>
          <w:rPr>
            <w:rFonts w:ascii="NimbusRomNo9L" w:hAnsi="NimbusRomNo9L"/>
          </w:rPr>
          <w:t>the</w:t>
        </w:r>
      </w:ins>
      <w:ins w:id="52" w:author="Greg Macfarlane" w:date="2021-11-15T16:12:00Z">
        <w:r>
          <w:rPr>
            <w:rFonts w:ascii="NimbusRomNo9L" w:hAnsi="NimbusRomNo9L"/>
          </w:rPr>
          <w:t xml:space="preserve"> </w:t>
        </w:r>
      </w:ins>
      <w:del w:id="53" w:author="Greg Macfarlane" w:date="2021-11-15T16:11:00Z">
        <w:r w:rsidDel="005237DB">
          <w:rPr>
            <w:rFonts w:ascii="NimbusRomNo9L" w:hAnsi="NimbusRomNo9L"/>
          </w:rPr>
          <w:delText xml:space="preserve"> </w:delText>
        </w:r>
      </w:del>
      <w:ins w:id="54" w:author="Greg Macfarlane" w:date="2021-11-15T16:13:00Z">
        <w:r>
          <w:rPr>
            <w:rFonts w:ascii="NimbusRomNo9L" w:hAnsi="NimbusRomNo9L"/>
          </w:rPr>
          <w:t>cost of impaired</w:t>
        </w:r>
      </w:ins>
      <w:ins w:id="55" w:author="Greg Macfarlane" w:date="2021-11-15T16:12:00Z">
        <w:r>
          <w:rPr>
            <w:rFonts w:ascii="NimbusRomNo9L" w:hAnsi="NimbusRomNo9L"/>
          </w:rPr>
          <w:t xml:space="preserve"> </w:t>
        </w:r>
      </w:ins>
      <w:r>
        <w:rPr>
          <w:rFonts w:ascii="NimbusRomNo9L" w:hAnsi="NimbusRomNo9L"/>
        </w:rPr>
        <w:t>destination choice</w:t>
      </w:r>
      <w:del w:id="56" w:author="Greg Macfarlane" w:date="2021-11-15T16:13:00Z">
        <w:r w:rsidDel="005237DB">
          <w:rPr>
            <w:rFonts w:ascii="NimbusRomNo9L" w:hAnsi="NimbusRomNo9L"/>
          </w:rPr>
          <w:delText>,</w:delText>
        </w:r>
      </w:del>
      <w:ins w:id="57" w:author="Greg Macfarlane" w:date="2021-11-15T16:13:00Z">
        <w:r>
          <w:rPr>
            <w:rFonts w:ascii="NimbusRomNo9L" w:hAnsi="NimbusRomNo9L"/>
          </w:rPr>
          <w:t>s</w:t>
        </w:r>
      </w:ins>
      <w:r>
        <w:rPr>
          <w:rFonts w:ascii="NimbusRomNo9L" w:hAnsi="NimbusRomNo9L"/>
        </w:rPr>
        <w:t xml:space="preserve"> and mode choice</w:t>
      </w:r>
      <w:ins w:id="58" w:author="Greg Macfarlane" w:date="2021-11-15T16:13:00Z">
        <w:r>
          <w:rPr>
            <w:rFonts w:ascii="NimbusRomNo9L" w:hAnsi="NimbusRomNo9L"/>
          </w:rPr>
          <w:t>s</w:t>
        </w:r>
      </w:ins>
      <w:ins w:id="59" w:author="Greg Macfarlane" w:date="2021-11-15T16:20:00Z">
        <w:r w:rsidR="00E540C4">
          <w:rPr>
            <w:rFonts w:ascii="NimbusRomNo9L" w:hAnsi="NimbusRomNo9L"/>
          </w:rPr>
          <w:t xml:space="preserve"> for home-based </w:t>
        </w:r>
      </w:ins>
      <w:ins w:id="60" w:author="Greg Macfarlane" w:date="2021-11-15T16:21:00Z">
        <w:r w:rsidR="00E540C4">
          <w:rPr>
            <w:rFonts w:ascii="NimbusRomNo9L" w:hAnsi="NimbusRomNo9L"/>
          </w:rPr>
          <w:t>and non-home based personal trips</w:t>
        </w:r>
      </w:ins>
      <w:ins w:id="61" w:author="Greg Macfarlane" w:date="2021-11-15T16:13:00Z">
        <w:r w:rsidR="00E540C4">
          <w:rPr>
            <w:rFonts w:ascii="NimbusRomNo9L" w:hAnsi="NimbusRomNo9L"/>
          </w:rPr>
          <w:t xml:space="preserve"> resulting from a damaged highway network.</w:t>
        </w:r>
      </w:ins>
      <w:ins w:id="62" w:author="Greg Macfarlane" w:date="2021-11-15T16:15:00Z">
        <w:r w:rsidR="00E540C4">
          <w:rPr>
            <w:rFonts w:ascii="NimbusRomNo9L" w:hAnsi="NimbusRomNo9L"/>
          </w:rPr>
          <w:t xml:space="preserve"> Th</w:t>
        </w:r>
      </w:ins>
      <w:del w:id="63" w:author="Greg Macfarlane" w:date="2021-11-15T16:16:00Z">
        <w:r w:rsidDel="00E540C4">
          <w:rPr>
            <w:rFonts w:ascii="NimbusRomNo9L" w:hAnsi="NimbusRomNo9L"/>
          </w:rPr>
          <w:delText>. Logit-based</w:delText>
        </w:r>
      </w:del>
      <w:ins w:id="64" w:author="Greg Macfarlane" w:date="2021-11-15T16:16:00Z">
        <w:r w:rsidR="00E540C4">
          <w:rPr>
            <w:rFonts w:ascii="NimbusRomNo9L" w:hAnsi="NimbusRomNo9L"/>
          </w:rPr>
          <w:t>e cho</w:t>
        </w:r>
      </w:ins>
      <w:ins w:id="65" w:author="Greg Macfarlane" w:date="2021-11-15T16:18:00Z">
        <w:r w:rsidR="00E540C4">
          <w:rPr>
            <w:rFonts w:ascii="NimbusRomNo9L" w:hAnsi="NimbusRomNo9L"/>
          </w:rPr>
          <w:t>ic</w:t>
        </w:r>
      </w:ins>
      <w:ins w:id="66" w:author="Greg Macfarlane" w:date="2021-11-15T16:16:00Z">
        <w:r w:rsidR="00E540C4">
          <w:rPr>
            <w:rFonts w:ascii="NimbusRomNo9L" w:hAnsi="NimbusRomNo9L"/>
          </w:rPr>
          <w:t xml:space="preserve">e model </w:t>
        </w:r>
        <w:proofErr w:type="spellStart"/>
        <w:r w:rsidR="00E540C4">
          <w:rPr>
            <w:rFonts w:ascii="NimbusRomNo9L" w:hAnsi="NimbusRomNo9L"/>
          </w:rPr>
          <w:t>logsum</w:t>
        </w:r>
      </w:ins>
      <w:del w:id="67" w:author="Greg Macfarlane" w:date="2021-11-15T16:17:00Z">
        <w:r w:rsidDel="00E540C4">
          <w:rPr>
            <w:rFonts w:ascii="NimbusRomNo9L" w:hAnsi="NimbusRomNo9L"/>
          </w:rPr>
          <w:delText xml:space="preserve"> calculations are advantageous in transportation modeling for two reasons: first, logsum</w:delText>
        </w:r>
      </w:del>
      <w:r>
        <w:rPr>
          <w:rFonts w:ascii="NimbusRomNo9L" w:hAnsi="NimbusRomNo9L"/>
        </w:rPr>
        <w:t>s</w:t>
      </w:r>
      <w:proofErr w:type="spellEnd"/>
      <w:r>
        <w:rPr>
          <w:rFonts w:ascii="NimbusRomNo9L" w:hAnsi="NimbusRomNo9L"/>
        </w:rPr>
        <w:t xml:space="preserve"> capture the total value of user choice</w:t>
      </w:r>
      <w:ins w:id="68" w:author="Greg Macfarlane" w:date="2021-11-15T16:17:00Z">
        <w:r w:rsidR="00E540C4">
          <w:rPr>
            <w:rFonts w:ascii="NimbusRomNo9L" w:hAnsi="NimbusRomNo9L"/>
          </w:rPr>
          <w:t>s and can be readily converted to monetary values, making them ideal for this purpose</w:t>
        </w:r>
      </w:ins>
      <w:del w:id="69" w:author="Greg Macfarlane" w:date="2021-11-15T16:17:00Z">
        <w:r w:rsidDel="00E540C4">
          <w:rPr>
            <w:rFonts w:ascii="NimbusRomNo9L" w:hAnsi="NimbusRomNo9L"/>
          </w:rPr>
          <w:delText>, and second, logsums are able to calculate total accessibility based on the value of the available choice set</w:delText>
        </w:r>
      </w:del>
      <w:r>
        <w:rPr>
          <w:rFonts w:ascii="NimbusRomNo9L" w:hAnsi="NimbusRomNo9L"/>
        </w:rPr>
        <w:t xml:space="preserve">. </w:t>
      </w:r>
      <w:del w:id="70" w:author="Greg Macfarlane" w:date="2021-11-15T16:17:00Z">
        <w:r w:rsidDel="00E540C4">
          <w:rPr>
            <w:rFonts w:ascii="NimbusRomNo9L" w:hAnsi="NimbusRomNo9L"/>
          </w:rPr>
          <w:delText xml:space="preserve">The logsum model measures the overall dis-benefit expe- rienced on an altered network, and this change is then converted into a measure of cost in dollars per day associated with road closure. </w:delText>
        </w:r>
      </w:del>
      <w:del w:id="71" w:author="Greg Macfarlane" w:date="2021-11-15T16:14:00Z">
        <w:r w:rsidDel="00E540C4">
          <w:rPr>
            <w:rFonts w:ascii="NimbusRomNo9L" w:hAnsi="NimbusRomNo9L"/>
          </w:rPr>
          <w:delText xml:space="preserve">Additionally, a travel time model was built to compare the logsum results to the results from traditional modeling methods. </w:delText>
        </w:r>
      </w:del>
      <w:del w:id="72" w:author="Greg Macfarlane" w:date="2021-11-15T16:17:00Z">
        <w:r w:rsidDel="00E540C4">
          <w:rPr>
            <w:rFonts w:ascii="NimbusRomNo9L" w:hAnsi="NimbusRomNo9L"/>
          </w:rPr>
          <w:delText xml:space="preserve">The travel time model calculates the total change in travel time by trip purpose, and converts into a measure of cost in dollars per day associated with road closure. </w:delText>
        </w:r>
      </w:del>
      <w:ins w:id="73" w:author="Greg Macfarlane" w:date="2021-11-15T16:17:00Z">
        <w:r w:rsidR="00E540C4">
          <w:rPr>
            <w:rFonts w:ascii="NimbusRomNo9L" w:hAnsi="NimbusRomNo9L"/>
          </w:rPr>
          <w:t>The</w:t>
        </w:r>
      </w:ins>
      <w:ins w:id="74" w:author="Greg Macfarlane" w:date="2021-11-15T16:18:00Z">
        <w:r w:rsidR="00E540C4">
          <w:rPr>
            <w:rFonts w:ascii="NimbusRomNo9L" w:hAnsi="NimbusRomNo9L"/>
          </w:rPr>
          <w:t xml:space="preserve"> logit-based model is then applied to 40 highway links located at strategic locations on Utah’s network. </w:t>
        </w:r>
      </w:ins>
      <w:del w:id="75" w:author="Greg Macfarlane" w:date="2021-11-15T16:19:00Z">
        <w:r w:rsidDel="00E540C4">
          <w:rPr>
            <w:rFonts w:ascii="NimbusRomNo9L" w:hAnsi="NimbusRomNo9L"/>
          </w:rPr>
          <w:delText>The results of this thesis show that the</w:delText>
        </w:r>
      </w:del>
      <w:ins w:id="76" w:author="Greg Macfarlane" w:date="2021-11-15T16:19:00Z">
        <w:r w:rsidR="00E540C4">
          <w:rPr>
            <w:rFonts w:ascii="NimbusRomNo9L" w:hAnsi="NimbusRomNo9L"/>
          </w:rPr>
          <w:t xml:space="preserve">When compared with a more traditional travel time increase estimation, the </w:t>
        </w:r>
      </w:ins>
      <w:del w:id="77" w:author="Greg Macfarlane" w:date="2021-11-15T16:19:00Z">
        <w:r w:rsidDel="00E540C4">
          <w:rPr>
            <w:rFonts w:ascii="NimbusRomNo9L" w:hAnsi="NimbusRomNo9L"/>
          </w:rPr>
          <w:delText xml:space="preserve"> </w:delText>
        </w:r>
      </w:del>
      <w:proofErr w:type="spellStart"/>
      <w:r>
        <w:rPr>
          <w:rFonts w:ascii="NimbusRomNo9L" w:hAnsi="NimbusRomNo9L"/>
        </w:rPr>
        <w:t>logsum</w:t>
      </w:r>
      <w:proofErr w:type="spellEnd"/>
      <w:r>
        <w:rPr>
          <w:rFonts w:ascii="NimbusRomNo9L" w:hAnsi="NimbusRomNo9L"/>
        </w:rPr>
        <w:t xml:space="preserve"> and travel time models provide </w:t>
      </w:r>
      <w:ins w:id="78" w:author="Greg Macfarlane" w:date="2021-11-15T16:19:00Z">
        <w:r w:rsidR="00E540C4">
          <w:rPr>
            <w:rFonts w:ascii="NimbusRomNo9L" w:hAnsi="NimbusRomNo9L"/>
          </w:rPr>
          <w:t xml:space="preserve">categorically </w:t>
        </w:r>
      </w:ins>
      <w:r>
        <w:rPr>
          <w:rFonts w:ascii="NimbusRomNo9L" w:hAnsi="NimbusRomNo9L"/>
        </w:rPr>
        <w:t xml:space="preserve">different cost estimates, where the </w:t>
      </w:r>
      <w:proofErr w:type="spellStart"/>
      <w:r>
        <w:rPr>
          <w:rFonts w:ascii="NimbusRomNo9L" w:hAnsi="NimbusRomNo9L"/>
        </w:rPr>
        <w:t>logsum</w:t>
      </w:r>
      <w:proofErr w:type="spellEnd"/>
      <w:r>
        <w:rPr>
          <w:rFonts w:ascii="NimbusRomNo9L" w:hAnsi="NimbusRomNo9L"/>
        </w:rPr>
        <w:t xml:space="preserve"> results are typically lower than travel time estimates</w:t>
      </w:r>
      <w:ins w:id="79" w:author="Greg Macfarlane" w:date="2021-11-15T16:20:00Z">
        <w:r w:rsidR="00E540C4">
          <w:rPr>
            <w:rFonts w:ascii="NimbusRomNo9L" w:hAnsi="NimbusRomNo9L"/>
          </w:rPr>
          <w:t xml:space="preserve">, with implications for policy making and UDOT’s strategy. The results </w:t>
        </w:r>
      </w:ins>
      <w:ins w:id="80" w:author="Greg Macfarlane" w:date="2021-11-15T16:21:00Z">
        <w:r w:rsidR="00E540C4">
          <w:rPr>
            <w:rFonts w:ascii="NimbusRomNo9L" w:hAnsi="NimbusRomNo9L"/>
          </w:rPr>
          <w:t xml:space="preserve">further </w:t>
        </w:r>
      </w:ins>
      <w:ins w:id="81" w:author="Greg Macfarlane" w:date="2021-11-15T16:20:00Z">
        <w:r w:rsidR="00E540C4">
          <w:rPr>
            <w:rFonts w:ascii="NimbusRomNo9L" w:hAnsi="NimbusRomNo9L"/>
          </w:rPr>
          <w:t xml:space="preserve">suggest that </w:t>
        </w:r>
      </w:ins>
      <w:del w:id="82" w:author="Greg Macfarlane" w:date="2021-11-15T16:20:00Z">
        <w:r w:rsidDel="00E540C4">
          <w:rPr>
            <w:rFonts w:ascii="NimbusRomNo9L" w:hAnsi="NimbusRomNo9L"/>
          </w:rPr>
          <w:delText>. F</w:delText>
        </w:r>
      </w:del>
      <w:ins w:id="83" w:author="Greg Macfarlane" w:date="2021-11-15T16:20:00Z">
        <w:r w:rsidR="00E540C4">
          <w:rPr>
            <w:rFonts w:ascii="NimbusRomNo9L" w:hAnsi="NimbusRomNo9L"/>
          </w:rPr>
          <w:t>f</w:t>
        </w:r>
      </w:ins>
      <w:r>
        <w:rPr>
          <w:rFonts w:ascii="NimbusRomNo9L" w:hAnsi="NimbusRomNo9L"/>
        </w:rPr>
        <w:t>reight trips</w:t>
      </w:r>
      <w:ins w:id="84" w:author="Greg Macfarlane" w:date="2021-11-15T16:21:00Z">
        <w:r w:rsidR="00E540C4">
          <w:rPr>
            <w:rFonts w:ascii="NimbusRomNo9L" w:hAnsi="NimbusRomNo9L"/>
          </w:rPr>
          <w:t xml:space="preserve"> are likely more important considerations than pas</w:t>
        </w:r>
      </w:ins>
      <w:ins w:id="85" w:author="Greg Macfarlane" w:date="2021-11-15T16:22:00Z">
        <w:r w:rsidR="00E540C4">
          <w:rPr>
            <w:rFonts w:ascii="NimbusRomNo9L" w:hAnsi="NimbusRomNo9L"/>
          </w:rPr>
          <w:t>senger trips, and should be considered in future research</w:t>
        </w:r>
      </w:ins>
      <w:del w:id="86" w:author="Greg Macfarlane" w:date="2021-11-15T16:21:00Z">
        <w:r w:rsidDel="00E540C4">
          <w:rPr>
            <w:rFonts w:ascii="NimbusRomNo9L" w:hAnsi="NimbusRomNo9L"/>
          </w:rPr>
          <w:delText>, which are included in only the travel time model, return estimated costs which far exceed the estimated costs for any other trip purpose or purposes combined</w:delText>
        </w:r>
      </w:del>
      <w:r>
        <w:rPr>
          <w:rFonts w:ascii="NimbusRomNo9L" w:hAnsi="NimbusRomNo9L"/>
        </w:rPr>
        <w:t xml:space="preserve">. </w:t>
      </w:r>
      <w:del w:id="87" w:author="Greg Macfarlane" w:date="2021-11-15T16:26:00Z">
        <w:r w:rsidDel="00321106">
          <w:rPr>
            <w:rFonts w:ascii="NimbusRomNo9L" w:hAnsi="NimbusRomNo9L"/>
          </w:rPr>
          <w:delText xml:space="preserve">The development of the presented logsum model is important for two reasons: first, the model provides different estimates when compared with traditional methods, and second, the model accounts for route change and user mode and destination choice on a statewide network. Incorporating a log- sum model into USTM allows UDOT to better identify vulnerabilities and estimate costs associated with road closure while considering user choice. </w:delText>
        </w:r>
      </w:del>
    </w:p>
    <w:p w14:paraId="1683FCC2" w14:textId="77777777" w:rsidR="004466DF" w:rsidRDefault="00321106"/>
    <w:sectPr w:rsidR="004466DF" w:rsidSect="00BB2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DB"/>
    <w:rsid w:val="000C733E"/>
    <w:rsid w:val="000E30C7"/>
    <w:rsid w:val="00321106"/>
    <w:rsid w:val="004103B6"/>
    <w:rsid w:val="005237DB"/>
    <w:rsid w:val="005775D4"/>
    <w:rsid w:val="00865766"/>
    <w:rsid w:val="008C798A"/>
    <w:rsid w:val="009144EB"/>
    <w:rsid w:val="00A77C35"/>
    <w:rsid w:val="00BB2761"/>
    <w:rsid w:val="00C01C93"/>
    <w:rsid w:val="00E540C4"/>
    <w:rsid w:val="00F1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32BA6"/>
  <w15:chartTrackingRefBased/>
  <w15:docId w15:val="{ECD082F1-78F2-CF4D-A9D3-26846F79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7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E54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Macfarlane</dc:creator>
  <cp:keywords/>
  <dc:description/>
  <cp:lastModifiedBy>Greg Macfarlane</cp:lastModifiedBy>
  <cp:revision>2</cp:revision>
  <dcterms:created xsi:type="dcterms:W3CDTF">2021-11-15T23:03:00Z</dcterms:created>
  <dcterms:modified xsi:type="dcterms:W3CDTF">2021-11-15T23:26:00Z</dcterms:modified>
</cp:coreProperties>
</file>